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386B" w14:textId="6A780EC9" w:rsidR="00693B18" w:rsidRDefault="1C61C534" w:rsidP="1C61C534">
      <w:pPr>
        <w:rPr>
          <w:rFonts w:ascii="Calibri" w:hAnsi="Calibri" w:cs="Calibri"/>
          <w:b/>
          <w:bCs/>
          <w:sz w:val="24"/>
          <w:szCs w:val="24"/>
        </w:rPr>
      </w:pPr>
      <w:r w:rsidRPr="1C61C534">
        <w:rPr>
          <w:rFonts w:ascii="Calibri" w:hAnsi="Calibri" w:cs="Calibri"/>
          <w:b/>
          <w:bCs/>
          <w:sz w:val="24"/>
          <w:szCs w:val="24"/>
        </w:rPr>
        <w:t>Template: Evaluate the data architecture of</w:t>
      </w:r>
      <w:commentRangeStart w:id="0"/>
      <w:r w:rsidRPr="1C61C534">
        <w:rPr>
          <w:rFonts w:ascii="Calibri" w:hAnsi="Calibri" w:cs="Calibri"/>
          <w:b/>
          <w:bCs/>
          <w:sz w:val="24"/>
          <w:szCs w:val="24"/>
        </w:rPr>
        <w:t xml:space="preserve"> FusionMart</w:t>
      </w:r>
      <w:commentRangeEnd w:id="0"/>
      <w:r w:rsidR="009738CC">
        <w:rPr>
          <w:rStyle w:val="CommentReference"/>
        </w:rPr>
        <w:commentReference w:id="0"/>
      </w:r>
    </w:p>
    <w:p w14:paraId="1AEDC618" w14:textId="0B3F995A" w:rsidR="00693B18" w:rsidRDefault="00D11724" w:rsidP="00D117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 this template to enter your solution. You may modify the template to include more information. </w:t>
      </w:r>
    </w:p>
    <w:p w14:paraId="330FA7F5" w14:textId="77777777" w:rsidR="00E456C0" w:rsidRDefault="00E456C0" w:rsidP="00E456C0">
      <w:r>
        <w:rPr>
          <w:rFonts w:ascii="Calibri" w:hAnsi="Calibri" w:cs="Calibri"/>
          <w:b/>
          <w:bCs/>
          <w:sz w:val="24"/>
          <w:szCs w:val="24"/>
        </w:rPr>
        <w:t>Solution</w:t>
      </w:r>
      <w:r>
        <w:rPr>
          <w:rFonts w:ascii="Calibri" w:hAnsi="Calibri" w:cs="Calibri"/>
          <w:sz w:val="24"/>
          <w:szCs w:val="24"/>
        </w:rPr>
        <w:t> </w:t>
      </w:r>
    </w:p>
    <w:p w14:paraId="0C9F48AD" w14:textId="241691A6" w:rsidR="1C61C534" w:rsidRDefault="1C61C534" w:rsidP="1C61C534">
      <w:pPr>
        <w:spacing w:before="240" w:after="240" w:line="257" w:lineRule="auto"/>
        <w:rPr>
          <w:rFonts w:ascii="Arial" w:eastAsia="Arial" w:hAnsi="Arial" w:cs="Arial"/>
          <w:b/>
          <w:bCs/>
          <w:color w:val="000000" w:themeColor="text1"/>
          <w:lang w:val="en"/>
        </w:rPr>
      </w:pPr>
      <w:r w:rsidRPr="1C61C534">
        <w:rPr>
          <w:b/>
          <w:bCs/>
        </w:rPr>
        <w:t xml:space="preserve">Part 2: </w:t>
      </w:r>
      <w:r w:rsidRPr="1C61C534">
        <w:rPr>
          <w:rFonts w:ascii="Arial" w:eastAsia="Arial" w:hAnsi="Arial" w:cs="Arial"/>
          <w:b/>
          <w:bCs/>
          <w:color w:val="000000" w:themeColor="text1"/>
          <w:lang w:val="en"/>
        </w:rPr>
        <w:t>Document the strengths and areas for improvement for FutureMart</w:t>
      </w:r>
    </w:p>
    <w:p w14:paraId="45881D70" w14:textId="4A322138" w:rsidR="00693B18" w:rsidRPr="00496A38" w:rsidRDefault="00E36E23" w:rsidP="00496A38">
      <w:r>
        <w:rPr>
          <w:rFonts w:ascii="Calibri" w:eastAsia="Times New Roman" w:hAnsi="Calibri" w:cs="Calibri"/>
          <w:sz w:val="24"/>
          <w:szCs w:val="24"/>
        </w:rPr>
        <w:t xml:space="preserve">Analyze and document the </w:t>
      </w:r>
      <w:r w:rsidR="00CF360F">
        <w:rPr>
          <w:rFonts w:ascii="Calibri" w:eastAsia="Times New Roman" w:hAnsi="Calibri" w:cs="Calibri"/>
          <w:sz w:val="24"/>
          <w:szCs w:val="24"/>
        </w:rPr>
        <w:t xml:space="preserve">organization's strengths and areas for improvement. Refer to </w:t>
      </w:r>
      <w:r w:rsidR="00496A38">
        <w:rPr>
          <w:rFonts w:ascii="Calibri" w:hAnsi="Calibri" w:cs="Calibri"/>
          <w:i/>
          <w:iCs/>
          <w:sz w:val="24"/>
          <w:szCs w:val="24"/>
        </w:rPr>
        <w:t>Part 3</w:t>
      </w:r>
      <w:r>
        <w:rPr>
          <w:rFonts w:ascii="Calibri" w:hAnsi="Calibri" w:cs="Calibri"/>
          <w:i/>
          <w:iCs/>
          <w:sz w:val="24"/>
          <w:szCs w:val="24"/>
        </w:rPr>
        <w:t xml:space="preserve"> in the lab instructions.  </w:t>
      </w:r>
    </w:p>
    <w:p w14:paraId="6949F251" w14:textId="7C775AB3" w:rsidR="02C9A14B" w:rsidRDefault="02C9A14B" w:rsidP="02C9A14B">
      <w:pPr>
        <w:pStyle w:val="Heading3"/>
        <w:spacing w:before="281" w:after="28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2C9A14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Strengths and Areas for Improvement </w:t>
      </w:r>
    </w:p>
    <w:p w14:paraId="5583CEE6" w14:textId="548C32CF" w:rsidR="02C9A14B" w:rsidRDefault="02C9A14B" w:rsidP="02C9A14B">
      <w:pPr>
        <w:pStyle w:val="Heading4"/>
        <w:spacing w:before="319" w:after="319"/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2C9A14B"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1. Name of the enterprise: </w:t>
      </w:r>
    </w:p>
    <w:p w14:paraId="6737D8E7" w14:textId="7F6B70EA" w:rsidR="02C9A14B" w:rsidRDefault="02C9A14B" w:rsidP="02C9A14B">
      <w:pPr>
        <w:pStyle w:val="Heading4"/>
        <w:spacing w:before="319" w:after="319"/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2C9A14B"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  <w:t>2. Strengths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18"/>
        <w:gridCol w:w="1518"/>
        <w:gridCol w:w="3467"/>
        <w:gridCol w:w="2856"/>
      </w:tblGrid>
      <w:tr w:rsidR="02C9A14B" w14:paraId="00E02DD2" w14:textId="77777777" w:rsidTr="02C9A14B">
        <w:trPr>
          <w:trHeight w:val="300"/>
        </w:trPr>
        <w:tc>
          <w:tcPr>
            <w:tcW w:w="1518" w:type="dxa"/>
            <w:vAlign w:val="center"/>
          </w:tcPr>
          <w:p w14:paraId="3A22AF1B" w14:textId="51DB2A6A" w:rsidR="02C9A14B" w:rsidRDefault="02C9A14B" w:rsidP="02C9A14B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Serial No.</w:t>
            </w:r>
          </w:p>
        </w:tc>
        <w:tc>
          <w:tcPr>
            <w:tcW w:w="1518" w:type="dxa"/>
            <w:vAlign w:val="center"/>
          </w:tcPr>
          <w:p w14:paraId="4B3875CE" w14:textId="7AFFB525" w:rsidR="02C9A14B" w:rsidRDefault="02C9A14B" w:rsidP="02C9A14B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Strength</w:t>
            </w:r>
          </w:p>
        </w:tc>
        <w:tc>
          <w:tcPr>
            <w:tcW w:w="3467" w:type="dxa"/>
            <w:vAlign w:val="center"/>
          </w:tcPr>
          <w:p w14:paraId="041F2A10" w14:textId="6F381F79" w:rsidR="02C9A14B" w:rsidRDefault="02C9A14B" w:rsidP="02C9A14B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856" w:type="dxa"/>
            <w:vAlign w:val="center"/>
          </w:tcPr>
          <w:p w14:paraId="59C8CDA6" w14:textId="07B1AEA3" w:rsidR="02C9A14B" w:rsidRDefault="02C9A14B" w:rsidP="02C9A14B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Impact</w:t>
            </w:r>
          </w:p>
        </w:tc>
      </w:tr>
      <w:tr w:rsidR="02C9A14B" w14:paraId="7E9CC402" w14:textId="77777777" w:rsidTr="02C9A14B">
        <w:trPr>
          <w:trHeight w:val="300"/>
        </w:trPr>
        <w:tc>
          <w:tcPr>
            <w:tcW w:w="1518" w:type="dxa"/>
            <w:vAlign w:val="center"/>
          </w:tcPr>
          <w:p w14:paraId="75DA9815" w14:textId="571DF002" w:rsidR="02C9A14B" w:rsidRDefault="02C9A14B" w:rsidP="02C9A14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518" w:type="dxa"/>
            <w:vAlign w:val="center"/>
          </w:tcPr>
          <w:p w14:paraId="02055F07" w14:textId="545EA24E" w:rsidR="02C9A14B" w:rsidRDefault="02C9A14B" w:rsidP="02C9A14B">
            <w:pPr>
              <w:spacing w:after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467" w:type="dxa"/>
            <w:vAlign w:val="center"/>
          </w:tcPr>
          <w:p w14:paraId="6F3258F0" w14:textId="7BE49D70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56" w:type="dxa"/>
            <w:vAlign w:val="center"/>
          </w:tcPr>
          <w:p w14:paraId="4A438C2F" w14:textId="32A26FD9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2C9A14B" w14:paraId="0272EDF9" w14:textId="77777777" w:rsidTr="02C9A14B">
        <w:trPr>
          <w:trHeight w:val="300"/>
        </w:trPr>
        <w:tc>
          <w:tcPr>
            <w:tcW w:w="1518" w:type="dxa"/>
            <w:vAlign w:val="center"/>
          </w:tcPr>
          <w:p w14:paraId="26C02D50" w14:textId="177B2878" w:rsidR="02C9A14B" w:rsidRDefault="02C9A14B" w:rsidP="02C9A14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518" w:type="dxa"/>
            <w:vAlign w:val="center"/>
          </w:tcPr>
          <w:p w14:paraId="0C4F756A" w14:textId="29203234" w:rsidR="02C9A14B" w:rsidRDefault="02C9A14B" w:rsidP="02C9A14B">
            <w:pPr>
              <w:spacing w:after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467" w:type="dxa"/>
            <w:vAlign w:val="center"/>
          </w:tcPr>
          <w:p w14:paraId="0C29680D" w14:textId="18269D95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56" w:type="dxa"/>
            <w:vAlign w:val="center"/>
          </w:tcPr>
          <w:p w14:paraId="136D683D" w14:textId="10756D2A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2C9A14B" w14:paraId="2A4D14AD" w14:textId="77777777" w:rsidTr="02C9A14B">
        <w:trPr>
          <w:trHeight w:val="300"/>
        </w:trPr>
        <w:tc>
          <w:tcPr>
            <w:tcW w:w="1518" w:type="dxa"/>
            <w:vAlign w:val="center"/>
          </w:tcPr>
          <w:p w14:paraId="34E6E272" w14:textId="1A0B048E" w:rsidR="02C9A14B" w:rsidRDefault="02C9A14B" w:rsidP="02C9A14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1518" w:type="dxa"/>
            <w:vAlign w:val="center"/>
          </w:tcPr>
          <w:p w14:paraId="34EB0B57" w14:textId="42967B80" w:rsidR="02C9A14B" w:rsidRDefault="02C9A14B" w:rsidP="02C9A14B">
            <w:pPr>
              <w:spacing w:after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467" w:type="dxa"/>
            <w:vAlign w:val="center"/>
          </w:tcPr>
          <w:p w14:paraId="1E1BDD4F" w14:textId="347849B0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56" w:type="dxa"/>
            <w:vAlign w:val="center"/>
          </w:tcPr>
          <w:p w14:paraId="6F1398ED" w14:textId="622E6382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2C9A14B" w14:paraId="500887F0" w14:textId="77777777" w:rsidTr="02C9A14B">
        <w:trPr>
          <w:trHeight w:val="300"/>
        </w:trPr>
        <w:tc>
          <w:tcPr>
            <w:tcW w:w="1518" w:type="dxa"/>
            <w:vAlign w:val="center"/>
          </w:tcPr>
          <w:p w14:paraId="3AF64DFC" w14:textId="70B0EEF5" w:rsidR="02C9A14B" w:rsidRDefault="02C9A14B" w:rsidP="02C9A14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1518" w:type="dxa"/>
            <w:vAlign w:val="center"/>
          </w:tcPr>
          <w:p w14:paraId="2F828326" w14:textId="7FC0D728" w:rsidR="02C9A14B" w:rsidRDefault="02C9A14B" w:rsidP="02C9A14B">
            <w:pPr>
              <w:spacing w:after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467" w:type="dxa"/>
            <w:vAlign w:val="center"/>
          </w:tcPr>
          <w:p w14:paraId="7DB54FDA" w14:textId="61E6869B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56" w:type="dxa"/>
            <w:vAlign w:val="center"/>
          </w:tcPr>
          <w:p w14:paraId="10A9CC57" w14:textId="4B7B3F72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2C9A14B" w14:paraId="075CCDFB" w14:textId="77777777" w:rsidTr="02C9A14B">
        <w:trPr>
          <w:trHeight w:val="300"/>
        </w:trPr>
        <w:tc>
          <w:tcPr>
            <w:tcW w:w="1518" w:type="dxa"/>
            <w:vAlign w:val="center"/>
          </w:tcPr>
          <w:p w14:paraId="624C6E62" w14:textId="4CCE7665" w:rsidR="02C9A14B" w:rsidRDefault="02C9A14B" w:rsidP="02C9A14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5</w:t>
            </w:r>
          </w:p>
        </w:tc>
        <w:tc>
          <w:tcPr>
            <w:tcW w:w="1518" w:type="dxa"/>
            <w:vAlign w:val="center"/>
          </w:tcPr>
          <w:p w14:paraId="470D286C" w14:textId="408F2EFC" w:rsidR="02C9A14B" w:rsidRDefault="02C9A14B" w:rsidP="02C9A14B">
            <w:pPr>
              <w:spacing w:after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467" w:type="dxa"/>
            <w:vAlign w:val="center"/>
          </w:tcPr>
          <w:p w14:paraId="099254E1" w14:textId="3B34F1DD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56" w:type="dxa"/>
            <w:vAlign w:val="center"/>
          </w:tcPr>
          <w:p w14:paraId="0C3324BB" w14:textId="7A6605A6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3E90EA1C" w14:textId="5AD9EFF9" w:rsidR="02C9A14B" w:rsidRDefault="02C9A14B" w:rsidP="02C9A14B">
      <w:pPr>
        <w:pStyle w:val="Heading4"/>
        <w:spacing w:before="319" w:after="319"/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2C9A14B"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3. Areas for </w:t>
      </w:r>
      <w:ins w:id="1" w:author="Neelima Khan" w:date="2025-04-07T13:24:00Z" w16du:dateUtc="2025-04-07T07:54:00Z">
        <w:r w:rsidR="009738CC">
          <w:rPr>
            <w:rFonts w:ascii="Arial" w:eastAsia="Arial" w:hAnsi="Arial" w:cs="Arial"/>
            <w:b/>
            <w:bCs/>
            <w:i w:val="0"/>
            <w:iCs w:val="0"/>
            <w:color w:val="000000" w:themeColor="text1"/>
            <w:sz w:val="24"/>
            <w:szCs w:val="24"/>
          </w:rPr>
          <w:t>i</w:t>
        </w:r>
      </w:ins>
      <w:del w:id="2" w:author="Neelima Khan" w:date="2025-04-07T13:24:00Z" w16du:dateUtc="2025-04-07T07:54:00Z">
        <w:r w:rsidRPr="02C9A14B" w:rsidDel="009738CC">
          <w:rPr>
            <w:rFonts w:ascii="Arial" w:eastAsia="Arial" w:hAnsi="Arial" w:cs="Arial"/>
            <w:b/>
            <w:bCs/>
            <w:i w:val="0"/>
            <w:iCs w:val="0"/>
            <w:color w:val="000000" w:themeColor="text1"/>
            <w:sz w:val="24"/>
            <w:szCs w:val="24"/>
          </w:rPr>
          <w:delText>I</w:delText>
        </w:r>
      </w:del>
      <w:r w:rsidRPr="02C9A14B"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  <w:t>mprovement</w:t>
      </w:r>
    </w:p>
    <w:tbl>
      <w:tblPr>
        <w:tblW w:w="93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448"/>
        <w:gridCol w:w="1890"/>
        <w:gridCol w:w="2717"/>
        <w:gridCol w:w="3305"/>
      </w:tblGrid>
      <w:tr w:rsidR="02C9A14B" w14:paraId="6C682788" w14:textId="77777777" w:rsidTr="00FC4218">
        <w:trPr>
          <w:trHeight w:val="300"/>
        </w:trPr>
        <w:tc>
          <w:tcPr>
            <w:tcW w:w="1448" w:type="dxa"/>
            <w:vAlign w:val="center"/>
          </w:tcPr>
          <w:p w14:paraId="61135571" w14:textId="51DB2A6A" w:rsidR="02C9A14B" w:rsidRDefault="02C9A14B" w:rsidP="02C9A14B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Serial No.</w:t>
            </w:r>
          </w:p>
          <w:p w14:paraId="674D29BA" w14:textId="3C2BF1BF" w:rsidR="02C9A14B" w:rsidRDefault="02C9A14B" w:rsidP="02C9A14B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890" w:type="dxa"/>
            <w:vAlign w:val="center"/>
          </w:tcPr>
          <w:p w14:paraId="290438B4" w14:textId="7B7BB024" w:rsidR="02C9A14B" w:rsidRDefault="02C9A14B" w:rsidP="02C9A14B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Area for Improvement</w:t>
            </w:r>
          </w:p>
        </w:tc>
        <w:tc>
          <w:tcPr>
            <w:tcW w:w="2717" w:type="dxa"/>
            <w:vAlign w:val="center"/>
          </w:tcPr>
          <w:p w14:paraId="69FF29B4" w14:textId="71676F2D" w:rsidR="02C9A14B" w:rsidRDefault="02C9A14B" w:rsidP="02C9A14B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305" w:type="dxa"/>
            <w:vAlign w:val="center"/>
          </w:tcPr>
          <w:p w14:paraId="2348E371" w14:textId="59D3B493" w:rsidR="02C9A14B" w:rsidRDefault="02C9A14B" w:rsidP="02C9A14B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Impact</w:t>
            </w:r>
          </w:p>
        </w:tc>
      </w:tr>
      <w:tr w:rsidR="02C9A14B" w14:paraId="399C5777" w14:textId="77777777" w:rsidTr="00FC4218">
        <w:trPr>
          <w:trHeight w:val="300"/>
        </w:trPr>
        <w:tc>
          <w:tcPr>
            <w:tcW w:w="1448" w:type="dxa"/>
            <w:vAlign w:val="center"/>
          </w:tcPr>
          <w:p w14:paraId="22598360" w14:textId="10EAD365" w:rsidR="02C9A14B" w:rsidRDefault="02C9A14B" w:rsidP="02C9A14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890" w:type="dxa"/>
            <w:vAlign w:val="center"/>
          </w:tcPr>
          <w:p w14:paraId="675AEC4A" w14:textId="0A62AEC8" w:rsidR="02C9A14B" w:rsidRDefault="02C9A14B" w:rsidP="02C9A14B">
            <w:pPr>
              <w:spacing w:after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17" w:type="dxa"/>
            <w:vAlign w:val="center"/>
          </w:tcPr>
          <w:p w14:paraId="3CB8DEAF" w14:textId="28B6EFDE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305" w:type="dxa"/>
            <w:vAlign w:val="center"/>
          </w:tcPr>
          <w:p w14:paraId="0614D3C2" w14:textId="325D9EC3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2C9A14B" w14:paraId="7193E848" w14:textId="77777777" w:rsidTr="00FC4218">
        <w:trPr>
          <w:trHeight w:val="300"/>
        </w:trPr>
        <w:tc>
          <w:tcPr>
            <w:tcW w:w="1448" w:type="dxa"/>
            <w:vAlign w:val="center"/>
          </w:tcPr>
          <w:p w14:paraId="768FC01E" w14:textId="119B7C75" w:rsidR="02C9A14B" w:rsidRDefault="02C9A14B" w:rsidP="02C9A14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890" w:type="dxa"/>
            <w:vAlign w:val="center"/>
          </w:tcPr>
          <w:p w14:paraId="30CE29AF" w14:textId="07F7E045" w:rsidR="02C9A14B" w:rsidRDefault="02C9A14B" w:rsidP="02C9A14B">
            <w:pPr>
              <w:spacing w:after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17" w:type="dxa"/>
            <w:vAlign w:val="center"/>
          </w:tcPr>
          <w:p w14:paraId="4D5838C1" w14:textId="07B67F0A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305" w:type="dxa"/>
            <w:vAlign w:val="center"/>
          </w:tcPr>
          <w:p w14:paraId="1AC632E9" w14:textId="729183C9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2C9A14B" w14:paraId="4F06580E" w14:textId="77777777" w:rsidTr="00FC4218">
        <w:trPr>
          <w:trHeight w:val="300"/>
        </w:trPr>
        <w:tc>
          <w:tcPr>
            <w:tcW w:w="1448" w:type="dxa"/>
            <w:vAlign w:val="center"/>
          </w:tcPr>
          <w:p w14:paraId="11AA5E97" w14:textId="47B53057" w:rsidR="02C9A14B" w:rsidRDefault="02C9A14B" w:rsidP="02C9A14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1890" w:type="dxa"/>
            <w:vAlign w:val="center"/>
          </w:tcPr>
          <w:p w14:paraId="536D963C" w14:textId="0A93940E" w:rsidR="02C9A14B" w:rsidRDefault="02C9A14B" w:rsidP="02C9A14B">
            <w:pPr>
              <w:spacing w:after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17" w:type="dxa"/>
            <w:vAlign w:val="center"/>
          </w:tcPr>
          <w:p w14:paraId="14D41C31" w14:textId="65AF5795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305" w:type="dxa"/>
            <w:vAlign w:val="center"/>
          </w:tcPr>
          <w:p w14:paraId="57B6DDFD" w14:textId="7EFE577C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2C9A14B" w14:paraId="7C509285" w14:textId="77777777" w:rsidTr="00FC4218">
        <w:trPr>
          <w:trHeight w:val="300"/>
        </w:trPr>
        <w:tc>
          <w:tcPr>
            <w:tcW w:w="1448" w:type="dxa"/>
            <w:vAlign w:val="center"/>
          </w:tcPr>
          <w:p w14:paraId="31171FAF" w14:textId="059D8A7B" w:rsidR="02C9A14B" w:rsidRDefault="02C9A14B" w:rsidP="02C9A14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1890" w:type="dxa"/>
            <w:vAlign w:val="center"/>
          </w:tcPr>
          <w:p w14:paraId="23FC7035" w14:textId="04AD7A14" w:rsidR="02C9A14B" w:rsidRDefault="02C9A14B" w:rsidP="02C9A14B">
            <w:pPr>
              <w:spacing w:after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17" w:type="dxa"/>
            <w:vAlign w:val="center"/>
          </w:tcPr>
          <w:p w14:paraId="421C0E67" w14:textId="12E067E2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305" w:type="dxa"/>
            <w:vAlign w:val="center"/>
          </w:tcPr>
          <w:p w14:paraId="151F113B" w14:textId="6DE9D7C3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2C9A14B" w14:paraId="20B6F028" w14:textId="77777777" w:rsidTr="00FC4218">
        <w:trPr>
          <w:trHeight w:val="300"/>
        </w:trPr>
        <w:tc>
          <w:tcPr>
            <w:tcW w:w="1448" w:type="dxa"/>
            <w:vAlign w:val="center"/>
          </w:tcPr>
          <w:p w14:paraId="7CDC29CE" w14:textId="6353073F" w:rsidR="02C9A14B" w:rsidRDefault="02C9A14B" w:rsidP="02C9A14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2C9A14B">
              <w:rPr>
                <w:rFonts w:ascii="Arial" w:eastAsia="Arial" w:hAnsi="Arial" w:cs="Arial"/>
                <w:b/>
                <w:bCs/>
                <w:color w:val="000000" w:themeColor="text1"/>
              </w:rPr>
              <w:t>5</w:t>
            </w:r>
          </w:p>
        </w:tc>
        <w:tc>
          <w:tcPr>
            <w:tcW w:w="1890" w:type="dxa"/>
            <w:vAlign w:val="center"/>
          </w:tcPr>
          <w:p w14:paraId="6448218A" w14:textId="06C3F212" w:rsidR="02C9A14B" w:rsidRDefault="02C9A14B" w:rsidP="02C9A14B">
            <w:pPr>
              <w:spacing w:after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17" w:type="dxa"/>
            <w:vAlign w:val="center"/>
          </w:tcPr>
          <w:p w14:paraId="59EE0286" w14:textId="44BAFC68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305" w:type="dxa"/>
            <w:vAlign w:val="center"/>
          </w:tcPr>
          <w:p w14:paraId="69E9ACD4" w14:textId="2BB59771" w:rsidR="02C9A14B" w:rsidRDefault="02C9A14B" w:rsidP="02C9A14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3EE9BA32" w14:textId="77777777" w:rsidR="001E78A1" w:rsidRDefault="001E78A1" w:rsidP="001E78A1"/>
    <w:p w14:paraId="013F2709" w14:textId="2726308B" w:rsidR="001E78A1" w:rsidRPr="00B71C0A" w:rsidRDefault="001E78A1" w:rsidP="001E78A1"/>
    <w:sectPr w:rsidR="001E78A1" w:rsidRPr="00B7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eelima Khan" w:date="2025-04-07T13:24:00Z" w:initials="NK">
    <w:p w14:paraId="2D5E2136" w14:textId="77777777" w:rsidR="009738CC" w:rsidRDefault="009738CC" w:rsidP="009738CC">
      <w:pPr>
        <w:pStyle w:val="CommentText"/>
      </w:pPr>
      <w:r>
        <w:rPr>
          <w:rStyle w:val="CommentReference"/>
        </w:rPr>
        <w:annotationRef/>
      </w:r>
      <w:r>
        <w:t>@ID, please check the name.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5E21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A75D11" w16cex:dateUtc="2025-04-07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5E2136" w16cid:durableId="15A75D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2106"/>
    <w:multiLevelType w:val="hybridMultilevel"/>
    <w:tmpl w:val="BAB0766C"/>
    <w:lvl w:ilvl="0" w:tplc="75DE3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69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0A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28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8A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0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6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22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5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DBE2"/>
    <w:multiLevelType w:val="hybridMultilevel"/>
    <w:tmpl w:val="17E29064"/>
    <w:lvl w:ilvl="0" w:tplc="C936C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E0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4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0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87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C7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08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A2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7A5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118638">
    <w:abstractNumId w:val="1"/>
  </w:num>
  <w:num w:numId="2" w16cid:durableId="2881230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eelima Khan">
    <w15:presenceInfo w15:providerId="AD" w15:userId="S::neelima.khan@skillup.tech::a575ccf9-4da6-47a1-b475-daa40bbbe0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B189"/>
    <w:rsid w:val="001E78A1"/>
    <w:rsid w:val="00423C46"/>
    <w:rsid w:val="00496A38"/>
    <w:rsid w:val="00607469"/>
    <w:rsid w:val="00693B18"/>
    <w:rsid w:val="009738CC"/>
    <w:rsid w:val="00C533DB"/>
    <w:rsid w:val="00CF360F"/>
    <w:rsid w:val="00D026B6"/>
    <w:rsid w:val="00D11724"/>
    <w:rsid w:val="00D52B6F"/>
    <w:rsid w:val="00DD335E"/>
    <w:rsid w:val="00E36E23"/>
    <w:rsid w:val="00E456C0"/>
    <w:rsid w:val="00FC4218"/>
    <w:rsid w:val="02C9A14B"/>
    <w:rsid w:val="1BAFB189"/>
    <w:rsid w:val="1C61C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FB189"/>
  <w15:chartTrackingRefBased/>
  <w15:docId w15:val="{80D4C284-4AD5-427A-BD86-E976335B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9738C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738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38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38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8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518</Characters>
  <Application>Microsoft Office Word</Application>
  <DocSecurity>0</DocSecurity>
  <Lines>74</Lines>
  <Paragraphs>34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Sannareddy</dc:creator>
  <cp:keywords/>
  <dc:description/>
  <cp:lastModifiedBy>Neelima Khan</cp:lastModifiedBy>
  <cp:revision>15</cp:revision>
  <dcterms:created xsi:type="dcterms:W3CDTF">2025-03-23T14:42:00Z</dcterms:created>
  <dcterms:modified xsi:type="dcterms:W3CDTF">2025-04-07T07:54:00Z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8723207738ca08439dafe57a5789a2a29020039d06022b0b93e1341a08c98901</vt:lpwstr>
  </property>
</Properties>
</file>